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330" w:rsidRDefault="00C15870" w:rsidP="00AA5D7B">
      <w:pPr>
        <w:pStyle w:val="Title"/>
      </w:pPr>
      <w:r>
        <w:t xml:space="preserve">Setting </w:t>
      </w:r>
      <w:proofErr w:type="gramStart"/>
      <w:r>
        <w:t>Up</w:t>
      </w:r>
      <w:proofErr w:type="gramEnd"/>
      <w:r>
        <w:t xml:space="preserve"> ROL </w:t>
      </w:r>
      <w:r w:rsidR="00AA5D7B">
        <w:t>D</w:t>
      </w:r>
      <w:r>
        <w:t>evelopment</w:t>
      </w:r>
    </w:p>
    <w:p w:rsidR="00C15870" w:rsidRDefault="00C15870" w:rsidP="00C15870">
      <w:pPr>
        <w:pStyle w:val="ListParagraph"/>
        <w:numPr>
          <w:ilvl w:val="0"/>
          <w:numId w:val="1"/>
        </w:numPr>
      </w:pPr>
      <w:r>
        <w:t>Make sure Retail HI and BOL HI builds have been built and registered.</w:t>
      </w:r>
    </w:p>
    <w:p w:rsidR="00C15870" w:rsidRDefault="00C15870" w:rsidP="00C15870">
      <w:pPr>
        <w:pStyle w:val="ListParagraph"/>
        <w:numPr>
          <w:ilvl w:val="0"/>
          <w:numId w:val="1"/>
        </w:numPr>
      </w:pPr>
      <w:r>
        <w:t>Voyager should be up and running.</w:t>
      </w:r>
    </w:p>
    <w:p w:rsidR="00546FDB" w:rsidRDefault="00AC5F86" w:rsidP="00AC5F86">
      <w:pPr>
        <w:pStyle w:val="ListParagraph"/>
        <w:numPr>
          <w:ilvl w:val="0"/>
          <w:numId w:val="1"/>
        </w:numPr>
      </w:pPr>
      <w:r>
        <w:t>Create a self-signed SSL certificate</w:t>
      </w:r>
      <w:r w:rsidR="00546FDB">
        <w:t xml:space="preserve"> </w:t>
      </w:r>
      <w:r w:rsidR="0044680C">
        <w:br/>
      </w:r>
      <w:r w:rsidR="00546FDB">
        <w:t xml:space="preserve">(Source: </w:t>
      </w:r>
      <w:hyperlink r:id="rId6" w:history="1">
        <w:r w:rsidR="00546FDB" w:rsidRPr="00C85905">
          <w:rPr>
            <w:rStyle w:val="Hyperlink"/>
          </w:rPr>
          <w:t>http://technet.microsoft.com/en-us/library/cc753127%28v=ws.10%29.aspx</w:t>
        </w:r>
      </w:hyperlink>
      <w:r w:rsidR="00546FDB">
        <w:t>)</w:t>
      </w:r>
    </w:p>
    <w:p w:rsidR="00546FDB" w:rsidRDefault="00546FDB" w:rsidP="00546FDB">
      <w:pPr>
        <w:pStyle w:val="ListParagraph"/>
        <w:numPr>
          <w:ilvl w:val="1"/>
          <w:numId w:val="1"/>
        </w:numPr>
      </w:pPr>
      <w:r>
        <w:t xml:space="preserve">Open </w:t>
      </w:r>
      <w:r w:rsidRPr="00546FDB">
        <w:rPr>
          <w:b/>
        </w:rPr>
        <w:t>IIS Manager</w:t>
      </w:r>
      <w:r>
        <w:t xml:space="preserve"> and select your machine’s name (top-level node).</w:t>
      </w:r>
    </w:p>
    <w:p w:rsidR="00546FDB" w:rsidRDefault="00546FDB" w:rsidP="00546FDB">
      <w:pPr>
        <w:pStyle w:val="ListParagraph"/>
        <w:numPr>
          <w:ilvl w:val="1"/>
          <w:numId w:val="1"/>
        </w:numPr>
      </w:pPr>
      <w:r>
        <w:t xml:space="preserve">In Features view, double-click </w:t>
      </w:r>
      <w:r w:rsidRPr="00546FDB">
        <w:rPr>
          <w:b/>
        </w:rPr>
        <w:t>Server Certificates</w:t>
      </w:r>
      <w:r>
        <w:t>.</w:t>
      </w:r>
    </w:p>
    <w:p w:rsidR="00546FDB" w:rsidRDefault="00546FDB" w:rsidP="00546FDB">
      <w:pPr>
        <w:pStyle w:val="ListParagraph"/>
        <w:numPr>
          <w:ilvl w:val="1"/>
          <w:numId w:val="1"/>
        </w:numPr>
      </w:pPr>
      <w:r>
        <w:t xml:space="preserve">In the Actions pane, click </w:t>
      </w:r>
      <w:r w:rsidRPr="00EB6B5B">
        <w:rPr>
          <w:b/>
        </w:rPr>
        <w:t>Create Self-Signed Certificate</w:t>
      </w:r>
      <w:r>
        <w:t>.</w:t>
      </w:r>
    </w:p>
    <w:p w:rsidR="00EB6B5B" w:rsidRDefault="00546FDB" w:rsidP="00546FDB">
      <w:pPr>
        <w:pStyle w:val="ListParagraph"/>
        <w:numPr>
          <w:ilvl w:val="1"/>
          <w:numId w:val="1"/>
        </w:numPr>
      </w:pPr>
      <w:r>
        <w:t>On the Creat</w:t>
      </w:r>
      <w:r w:rsidR="00EB6B5B">
        <w:t>e Self-Signed Certificate page:</w:t>
      </w:r>
    </w:p>
    <w:p w:rsidR="00CB7450" w:rsidRDefault="00EB6B5B" w:rsidP="00EB6B5B">
      <w:pPr>
        <w:pStyle w:val="ListParagraph"/>
        <w:numPr>
          <w:ilvl w:val="2"/>
          <w:numId w:val="1"/>
        </w:numPr>
      </w:pPr>
      <w:r>
        <w:t>T</w:t>
      </w:r>
      <w:r w:rsidR="00546FDB">
        <w:t xml:space="preserve">ype </w:t>
      </w:r>
      <w:r>
        <w:t>“</w:t>
      </w:r>
      <w:r w:rsidRPr="0068270D">
        <w:rPr>
          <w:b/>
        </w:rPr>
        <w:t xml:space="preserve">Retail Online </w:t>
      </w:r>
      <w:proofErr w:type="spellStart"/>
      <w:r w:rsidRPr="0068270D">
        <w:rPr>
          <w:b/>
        </w:rPr>
        <w:t>Localhost</w:t>
      </w:r>
      <w:proofErr w:type="spellEnd"/>
      <w:r>
        <w:t>”, without the quotes,</w:t>
      </w:r>
      <w:r w:rsidR="00546FDB">
        <w:t xml:space="preserve"> for the certificate in the </w:t>
      </w:r>
      <w:r w:rsidR="00CB7450">
        <w:t>“</w:t>
      </w:r>
      <w:r w:rsidR="00546FDB">
        <w:t>Specify a friendly name for the certificate</w:t>
      </w:r>
      <w:r w:rsidR="00CB7450">
        <w:t>”</w:t>
      </w:r>
      <w:r w:rsidR="00546FDB">
        <w:t xml:space="preserve"> box</w:t>
      </w:r>
    </w:p>
    <w:p w:rsidR="00546FDB" w:rsidRDefault="00CB7450" w:rsidP="00EB6B5B">
      <w:pPr>
        <w:pStyle w:val="ListParagraph"/>
        <w:numPr>
          <w:ilvl w:val="2"/>
          <w:numId w:val="1"/>
        </w:numPr>
      </w:pPr>
      <w:r>
        <w:t>C</w:t>
      </w:r>
      <w:r w:rsidR="00546FDB">
        <w:t>lick OK.</w:t>
      </w:r>
    </w:p>
    <w:p w:rsidR="00AC5F86" w:rsidRDefault="006E79D9" w:rsidP="00AC5F86">
      <w:pPr>
        <w:pStyle w:val="ListParagraph"/>
        <w:numPr>
          <w:ilvl w:val="0"/>
          <w:numId w:val="1"/>
        </w:numPr>
      </w:pPr>
      <w:r>
        <w:t>A</w:t>
      </w:r>
      <w:r w:rsidR="00AC5F86">
        <w:t xml:space="preserve">ssociate </w:t>
      </w:r>
      <w:r w:rsidR="00AC5F86" w:rsidRPr="00AB0126">
        <w:rPr>
          <w:b/>
        </w:rPr>
        <w:t>IIS Default Website</w:t>
      </w:r>
      <w:r w:rsidR="00AC5F86">
        <w:t xml:space="preserve"> with self-signed certificate:</w:t>
      </w:r>
    </w:p>
    <w:p w:rsidR="00AC5F86" w:rsidRDefault="00AC5F86" w:rsidP="00AC5F86">
      <w:pPr>
        <w:pStyle w:val="ListParagraph"/>
        <w:numPr>
          <w:ilvl w:val="1"/>
          <w:numId w:val="1"/>
        </w:numPr>
      </w:pPr>
      <w:r>
        <w:t xml:space="preserve">Open </w:t>
      </w:r>
      <w:r w:rsidRPr="00431699">
        <w:rPr>
          <w:b/>
        </w:rPr>
        <w:t>IIS Manager</w:t>
      </w:r>
      <w:r w:rsidR="00431699">
        <w:t xml:space="preserve"> if not already opened.</w:t>
      </w:r>
    </w:p>
    <w:p w:rsidR="00AC5F86" w:rsidRDefault="00AC5F86" w:rsidP="00AC5F86">
      <w:pPr>
        <w:pStyle w:val="ListParagraph"/>
        <w:numPr>
          <w:ilvl w:val="1"/>
          <w:numId w:val="1"/>
        </w:numPr>
      </w:pPr>
      <w:r>
        <w:t>Make sure you’re connected to your local machine.</w:t>
      </w:r>
    </w:p>
    <w:p w:rsidR="00AC5F86" w:rsidRDefault="00AC5F86" w:rsidP="00AC5F86">
      <w:pPr>
        <w:pStyle w:val="ListParagraph"/>
        <w:numPr>
          <w:ilvl w:val="1"/>
          <w:numId w:val="1"/>
        </w:numPr>
      </w:pPr>
      <w:r>
        <w:t xml:space="preserve">Expand </w:t>
      </w:r>
      <w:r w:rsidR="00070521">
        <w:t xml:space="preserve">the </w:t>
      </w:r>
      <w:r w:rsidRPr="00070521">
        <w:rPr>
          <w:b/>
        </w:rPr>
        <w:t>Sites</w:t>
      </w:r>
      <w:r w:rsidR="00070521" w:rsidRPr="00070521">
        <w:t xml:space="preserve"> node</w:t>
      </w:r>
      <w:r>
        <w:t xml:space="preserve">, then right-click on </w:t>
      </w:r>
      <w:r w:rsidRPr="00070521">
        <w:rPr>
          <w:b/>
        </w:rPr>
        <w:t>Default Web Site</w:t>
      </w:r>
      <w:r>
        <w:t>.</w:t>
      </w:r>
    </w:p>
    <w:p w:rsidR="00AC5F86" w:rsidRDefault="00AC5F86" w:rsidP="00AC5F86">
      <w:pPr>
        <w:pStyle w:val="ListParagraph"/>
        <w:numPr>
          <w:ilvl w:val="1"/>
          <w:numId w:val="1"/>
        </w:numPr>
      </w:pPr>
      <w:r>
        <w:t xml:space="preserve">Select the </w:t>
      </w:r>
      <w:r w:rsidR="00C01E54">
        <w:rPr>
          <w:b/>
        </w:rPr>
        <w:t>Edit Bindings…</w:t>
      </w:r>
      <w:r>
        <w:t xml:space="preserve"> option. The </w:t>
      </w:r>
      <w:r w:rsidRPr="00070521">
        <w:rPr>
          <w:b/>
        </w:rPr>
        <w:t>Site Bindings</w:t>
      </w:r>
      <w:r>
        <w:t xml:space="preserve"> dialog should be open now.</w:t>
      </w:r>
    </w:p>
    <w:p w:rsidR="00AC5F86" w:rsidRDefault="00A54D77" w:rsidP="00AC5F86">
      <w:pPr>
        <w:pStyle w:val="ListParagraph"/>
        <w:numPr>
          <w:ilvl w:val="1"/>
          <w:numId w:val="1"/>
        </w:numPr>
      </w:pPr>
      <w:ins w:id="0" w:author="John Riley" w:date="2013-03-05T15:17:00Z">
        <w:r>
          <w:t xml:space="preserve">If port 443 is already in the list, select it and click the </w:t>
        </w:r>
        <w:r w:rsidRPr="00A54D77">
          <w:rPr>
            <w:b/>
            <w:rPrChange w:id="1" w:author="John Riley" w:date="2013-03-05T15:17:00Z">
              <w:rPr/>
            </w:rPrChange>
          </w:rPr>
          <w:t>Edit…</w:t>
        </w:r>
        <w:r>
          <w:t xml:space="preserve"> button.  Otherwise, </w:t>
        </w:r>
      </w:ins>
      <w:r w:rsidR="00AC5F86">
        <w:t xml:space="preserve">Click the </w:t>
      </w:r>
      <w:r w:rsidR="00AC5F86" w:rsidRPr="009535A8">
        <w:rPr>
          <w:b/>
        </w:rPr>
        <w:t>Add…</w:t>
      </w:r>
      <w:r w:rsidR="00AC5F86">
        <w:t xml:space="preserve"> button</w:t>
      </w:r>
    </w:p>
    <w:p w:rsidR="00AC5F86" w:rsidRDefault="00AC5F86" w:rsidP="00AC5F86">
      <w:pPr>
        <w:pStyle w:val="ListParagraph"/>
        <w:numPr>
          <w:ilvl w:val="1"/>
          <w:numId w:val="1"/>
        </w:numPr>
      </w:pPr>
      <w:r>
        <w:t>Select/enter the following:</w:t>
      </w:r>
    </w:p>
    <w:p w:rsidR="00AC5F86" w:rsidRDefault="00AC5F86" w:rsidP="00AC5F86">
      <w:pPr>
        <w:pStyle w:val="ListParagraph"/>
        <w:numPr>
          <w:ilvl w:val="2"/>
          <w:numId w:val="1"/>
        </w:numPr>
      </w:pPr>
      <w:r w:rsidRPr="00C01E54">
        <w:rPr>
          <w:b/>
        </w:rPr>
        <w:t>Type:</w:t>
      </w:r>
      <w:r>
        <w:t xml:space="preserve"> https</w:t>
      </w:r>
    </w:p>
    <w:p w:rsidR="00AC5F86" w:rsidRDefault="003B00BC" w:rsidP="00AC5F86">
      <w:pPr>
        <w:pStyle w:val="ListParagraph"/>
        <w:numPr>
          <w:ilvl w:val="2"/>
          <w:numId w:val="1"/>
        </w:numPr>
      </w:pPr>
      <w:r w:rsidRPr="00C01E54">
        <w:rPr>
          <w:b/>
        </w:rPr>
        <w:t>IP address:</w:t>
      </w:r>
      <w:r>
        <w:t xml:space="preserve"> All Unassigned</w:t>
      </w:r>
    </w:p>
    <w:p w:rsidR="003B00BC" w:rsidRDefault="003B00BC" w:rsidP="00AC5F86">
      <w:pPr>
        <w:pStyle w:val="ListParagraph"/>
        <w:numPr>
          <w:ilvl w:val="2"/>
          <w:numId w:val="1"/>
        </w:numPr>
      </w:pPr>
      <w:r w:rsidRPr="00C01E54">
        <w:rPr>
          <w:b/>
        </w:rPr>
        <w:t>Port:</w:t>
      </w:r>
      <w:r>
        <w:t xml:space="preserve"> 443</w:t>
      </w:r>
    </w:p>
    <w:p w:rsidR="003B00BC" w:rsidRDefault="003B00BC" w:rsidP="00AC5F86">
      <w:pPr>
        <w:pStyle w:val="ListParagraph"/>
        <w:numPr>
          <w:ilvl w:val="2"/>
          <w:numId w:val="1"/>
        </w:numPr>
      </w:pPr>
      <w:r w:rsidRPr="00C01E54">
        <w:rPr>
          <w:b/>
        </w:rPr>
        <w:t>SSL Certificate:</w:t>
      </w:r>
      <w:r>
        <w:t xml:space="preserve"> “Retail Online </w:t>
      </w:r>
      <w:proofErr w:type="spellStart"/>
      <w:r>
        <w:t>Localhost</w:t>
      </w:r>
      <w:proofErr w:type="spellEnd"/>
      <w:r>
        <w:t>” (created in Step 4).</w:t>
      </w:r>
    </w:p>
    <w:p w:rsidR="003B00BC" w:rsidRDefault="003B00BC" w:rsidP="00AC5F86">
      <w:pPr>
        <w:pStyle w:val="ListParagraph"/>
        <w:numPr>
          <w:ilvl w:val="2"/>
          <w:numId w:val="1"/>
        </w:numPr>
      </w:pPr>
      <w:r>
        <w:t>Click OK.</w:t>
      </w:r>
    </w:p>
    <w:p w:rsidR="003B00BC" w:rsidRDefault="003B00BC" w:rsidP="00AC5F86">
      <w:pPr>
        <w:pStyle w:val="ListParagraph"/>
        <w:numPr>
          <w:ilvl w:val="2"/>
          <w:numId w:val="1"/>
        </w:numPr>
      </w:pPr>
      <w:r>
        <w:t>Click Close.</w:t>
      </w:r>
    </w:p>
    <w:p w:rsidR="00A54D77" w:rsidRDefault="00A54D77" w:rsidP="00A54D77">
      <w:pPr>
        <w:pStyle w:val="ListParagraph"/>
        <w:numPr>
          <w:ilvl w:val="0"/>
          <w:numId w:val="1"/>
        </w:numPr>
        <w:rPr>
          <w:ins w:id="2" w:author="John Riley" w:date="2013-03-05T15:18:00Z"/>
        </w:rPr>
      </w:pPr>
      <w:ins w:id="3" w:author="John Riley" w:date="2013-03-05T15:18:00Z">
        <w:r>
          <w:t>V</w:t>
        </w:r>
        <w:r w:rsidRPr="00A54D77">
          <w:t xml:space="preserve">erify that the </w:t>
        </w:r>
        <w:proofErr w:type="spellStart"/>
        <w:r w:rsidRPr="00A54D77">
          <w:t>RetailAdmin</w:t>
        </w:r>
        <w:proofErr w:type="spellEnd"/>
        <w:r w:rsidRPr="00A54D77">
          <w:t xml:space="preserve"> website is associated with the </w:t>
        </w:r>
        <w:proofErr w:type="spellStart"/>
        <w:r w:rsidRPr="00A54D77">
          <w:t>RetailAdmin</w:t>
        </w:r>
        <w:proofErr w:type="spellEnd"/>
        <w:r w:rsidRPr="00A54D77">
          <w:t xml:space="preserve"> app pool and the </w:t>
        </w:r>
        <w:proofErr w:type="spellStart"/>
        <w:r w:rsidRPr="00A54D77">
          <w:t>RetailOnline</w:t>
        </w:r>
        <w:proofErr w:type="spellEnd"/>
        <w:r w:rsidRPr="00A54D77">
          <w:t xml:space="preserve"> app pool is associated with the Retail site</w:t>
        </w:r>
      </w:ins>
    </w:p>
    <w:p w:rsidR="005C1D77" w:rsidRDefault="005C1D77" w:rsidP="003B00BC">
      <w:pPr>
        <w:pStyle w:val="ListParagraph"/>
        <w:numPr>
          <w:ilvl w:val="0"/>
          <w:numId w:val="1"/>
        </w:numPr>
      </w:pPr>
      <w:r>
        <w:t xml:space="preserve">Open the </w:t>
      </w:r>
      <w:r w:rsidRPr="00653DFE">
        <w:rPr>
          <w:b/>
        </w:rPr>
        <w:t>Visual Studio Command Prompt</w:t>
      </w:r>
      <w:r>
        <w:t xml:space="preserve"> as Administrator:</w:t>
      </w:r>
    </w:p>
    <w:p w:rsidR="005C1D77" w:rsidRDefault="005C1D77" w:rsidP="005C1D77">
      <w:pPr>
        <w:pStyle w:val="ListParagraph"/>
        <w:numPr>
          <w:ilvl w:val="1"/>
          <w:numId w:val="1"/>
        </w:numPr>
      </w:pPr>
      <w:r>
        <w:t>Start -&gt; Visual Studio 2010 -&gt; Visual Studio Tools -&gt; Visual Studio Command Prompt (2010)</w:t>
      </w:r>
    </w:p>
    <w:p w:rsidR="005C1D77" w:rsidRDefault="005C1D77" w:rsidP="005C1D77">
      <w:pPr>
        <w:pStyle w:val="ListParagraph"/>
        <w:numPr>
          <w:ilvl w:val="1"/>
          <w:numId w:val="1"/>
        </w:numPr>
      </w:pPr>
      <w:r>
        <w:t>Run the following command to register SQL Server session state</w:t>
      </w:r>
    </w:p>
    <w:p w:rsidR="005C1D77" w:rsidRPr="009D4337" w:rsidRDefault="009D4337" w:rsidP="005C1D77">
      <w:pPr>
        <w:pStyle w:val="ListParagraph"/>
        <w:numPr>
          <w:ilvl w:val="2"/>
          <w:numId w:val="1"/>
        </w:numPr>
        <w:rPr>
          <w:rFonts w:ascii="Courier New" w:hAnsi="Courier New" w:cs="Courier New"/>
          <w:b/>
        </w:rPr>
      </w:pPr>
      <w:proofErr w:type="spellStart"/>
      <w:r>
        <w:rPr>
          <w:rFonts w:ascii="Courier New" w:hAnsi="Courier New" w:cs="Courier New"/>
          <w:b/>
        </w:rPr>
        <w:t>aspnet_regsql</w:t>
      </w:r>
      <w:proofErr w:type="spellEnd"/>
      <w:r>
        <w:rPr>
          <w:rFonts w:ascii="Courier New" w:hAnsi="Courier New" w:cs="Courier New"/>
          <w:b/>
        </w:rPr>
        <w:t xml:space="preserve"> -</w:t>
      </w:r>
      <w:r w:rsidR="005C1D77" w:rsidRPr="009D4337">
        <w:rPr>
          <w:rFonts w:ascii="Courier New" w:hAnsi="Courier New" w:cs="Courier New"/>
          <w:b/>
        </w:rPr>
        <w:t>S (local) -E -</w:t>
      </w:r>
      <w:proofErr w:type="spellStart"/>
      <w:r w:rsidR="005C1D77" w:rsidRPr="009D4337">
        <w:rPr>
          <w:rFonts w:ascii="Courier New" w:hAnsi="Courier New" w:cs="Courier New"/>
          <w:b/>
        </w:rPr>
        <w:t>ssadd</w:t>
      </w:r>
      <w:proofErr w:type="spellEnd"/>
      <w:r w:rsidR="005C1D77" w:rsidRPr="009D4337">
        <w:rPr>
          <w:rFonts w:ascii="Courier New" w:hAnsi="Courier New" w:cs="Courier New"/>
          <w:b/>
        </w:rPr>
        <w:t xml:space="preserve"> -</w:t>
      </w:r>
      <w:proofErr w:type="spellStart"/>
      <w:r w:rsidR="005C1D77" w:rsidRPr="009D4337">
        <w:rPr>
          <w:rFonts w:ascii="Courier New" w:hAnsi="Courier New" w:cs="Courier New"/>
          <w:b/>
        </w:rPr>
        <w:t>sstype</w:t>
      </w:r>
      <w:proofErr w:type="spellEnd"/>
      <w:r w:rsidR="005C1D77" w:rsidRPr="009D4337">
        <w:rPr>
          <w:rFonts w:ascii="Courier New" w:hAnsi="Courier New" w:cs="Courier New"/>
          <w:b/>
        </w:rPr>
        <w:t xml:space="preserve"> p</w:t>
      </w:r>
    </w:p>
    <w:p w:rsidR="005C1D77" w:rsidRDefault="005C1D77" w:rsidP="005C1D77">
      <w:pPr>
        <w:pStyle w:val="ListParagraph"/>
        <w:numPr>
          <w:ilvl w:val="2"/>
          <w:numId w:val="1"/>
        </w:numPr>
      </w:pPr>
      <w:r>
        <w:t>The above command will create a</w:t>
      </w:r>
      <w:r w:rsidR="00942759">
        <w:t xml:space="preserve"> local</w:t>
      </w:r>
      <w:r>
        <w:t xml:space="preserve"> database called </w:t>
      </w:r>
      <w:proofErr w:type="spellStart"/>
      <w:r w:rsidRPr="00DD4704">
        <w:rPr>
          <w:b/>
        </w:rPr>
        <w:t>ASPState</w:t>
      </w:r>
      <w:proofErr w:type="spellEnd"/>
      <w:r>
        <w:t>.</w:t>
      </w:r>
    </w:p>
    <w:p w:rsidR="005C1D77" w:rsidRDefault="005C1D77" w:rsidP="005C1D77">
      <w:pPr>
        <w:pStyle w:val="ListParagraph"/>
        <w:numPr>
          <w:ilvl w:val="0"/>
          <w:numId w:val="1"/>
        </w:numPr>
      </w:pPr>
      <w:r>
        <w:t xml:space="preserve">Open </w:t>
      </w:r>
      <w:r w:rsidRPr="00F35765">
        <w:rPr>
          <w:b/>
        </w:rPr>
        <w:t>SQL Server Management Studio</w:t>
      </w:r>
      <w:r>
        <w:t xml:space="preserve"> and connect to your local machine.</w:t>
      </w:r>
    </w:p>
    <w:p w:rsidR="005C1D77" w:rsidRDefault="005C1D77" w:rsidP="005C1D77">
      <w:pPr>
        <w:pStyle w:val="ListParagraph"/>
        <w:numPr>
          <w:ilvl w:val="1"/>
          <w:numId w:val="1"/>
        </w:numPr>
      </w:pPr>
      <w:r>
        <w:t xml:space="preserve">Expand Databases -&gt; </w:t>
      </w:r>
      <w:proofErr w:type="spellStart"/>
      <w:r>
        <w:t>ASPState</w:t>
      </w:r>
      <w:proofErr w:type="spellEnd"/>
      <w:r>
        <w:t xml:space="preserve"> -&gt; Security</w:t>
      </w:r>
    </w:p>
    <w:p w:rsidR="005C1D77" w:rsidRDefault="005C1D77" w:rsidP="005C1D77">
      <w:pPr>
        <w:pStyle w:val="ListParagraph"/>
        <w:numPr>
          <w:ilvl w:val="1"/>
          <w:numId w:val="1"/>
        </w:numPr>
      </w:pPr>
      <w:r>
        <w:t>Right-click on the “Users” folder.</w:t>
      </w:r>
    </w:p>
    <w:p w:rsidR="005C1D77" w:rsidRDefault="005C1D77" w:rsidP="005C1D77">
      <w:pPr>
        <w:pStyle w:val="ListParagraph"/>
        <w:numPr>
          <w:ilvl w:val="1"/>
          <w:numId w:val="1"/>
        </w:numPr>
      </w:pPr>
      <w:r>
        <w:t xml:space="preserve">Enter </w:t>
      </w:r>
      <w:r w:rsidRPr="00C83678">
        <w:rPr>
          <w:b/>
        </w:rPr>
        <w:t>“HBIENT\</w:t>
      </w:r>
      <w:proofErr w:type="spellStart"/>
      <w:r w:rsidRPr="00C83678">
        <w:rPr>
          <w:b/>
        </w:rPr>
        <w:t>srvvoyagertst</w:t>
      </w:r>
      <w:proofErr w:type="spellEnd"/>
      <w:r w:rsidRPr="00C83678">
        <w:rPr>
          <w:b/>
        </w:rPr>
        <w:t>”</w:t>
      </w:r>
      <w:r>
        <w:t xml:space="preserve"> in both the “Login name:” and “User name:” fields, without the quotes.</w:t>
      </w:r>
    </w:p>
    <w:p w:rsidR="005C1D77" w:rsidRDefault="005C1D77" w:rsidP="005C1D77">
      <w:pPr>
        <w:pStyle w:val="ListParagraph"/>
        <w:numPr>
          <w:ilvl w:val="1"/>
          <w:numId w:val="1"/>
        </w:numPr>
      </w:pPr>
      <w:r>
        <w:lastRenderedPageBreak/>
        <w:t xml:space="preserve">Select the </w:t>
      </w:r>
      <w:proofErr w:type="spellStart"/>
      <w:r w:rsidRPr="006E0884">
        <w:rPr>
          <w:b/>
        </w:rPr>
        <w:t>db_owner</w:t>
      </w:r>
      <w:proofErr w:type="spellEnd"/>
      <w:r>
        <w:t xml:space="preserve"> </w:t>
      </w:r>
      <w:r w:rsidR="006E0884">
        <w:t xml:space="preserve">role member under </w:t>
      </w:r>
      <w:r w:rsidR="006E0884" w:rsidRPr="006E0884">
        <w:rPr>
          <w:b/>
        </w:rPr>
        <w:t>“</w:t>
      </w:r>
      <w:r w:rsidR="006C400A">
        <w:rPr>
          <w:b/>
        </w:rPr>
        <w:t>Database role membership</w:t>
      </w:r>
      <w:r w:rsidR="006E0884" w:rsidRPr="006E0884">
        <w:rPr>
          <w:b/>
        </w:rPr>
        <w:t>”</w:t>
      </w:r>
      <w:r w:rsidR="006E0884">
        <w:t>.</w:t>
      </w:r>
    </w:p>
    <w:p w:rsidR="00504F07" w:rsidRDefault="00504F07" w:rsidP="005C1D77">
      <w:pPr>
        <w:pStyle w:val="ListParagraph"/>
        <w:numPr>
          <w:ilvl w:val="1"/>
          <w:numId w:val="1"/>
        </w:numPr>
      </w:pPr>
      <w:r>
        <w:t>Click OK.</w:t>
      </w:r>
    </w:p>
    <w:p w:rsidR="000165A4" w:rsidRDefault="000165A4" w:rsidP="000165A4">
      <w:pPr>
        <w:pStyle w:val="ListParagraph"/>
        <w:numPr>
          <w:ilvl w:val="0"/>
          <w:numId w:val="1"/>
        </w:numPr>
      </w:pPr>
      <w:r>
        <w:t xml:space="preserve">Open and build the </w:t>
      </w:r>
      <w:r w:rsidRPr="000165A4">
        <w:rPr>
          <w:b/>
        </w:rPr>
        <w:t>OnlineBanking_RetailAdmin_UI_Build.sln</w:t>
      </w:r>
      <w:r>
        <w:t xml:space="preserve"> solution in Visual Studio.</w:t>
      </w:r>
      <w:r w:rsidR="0086195C">
        <w:t xml:space="preserve"> This is required in order to use Retail Admin in RM.</w:t>
      </w:r>
    </w:p>
    <w:p w:rsidR="0086195C" w:rsidRDefault="00FF684C" w:rsidP="005C01EF">
      <w:pPr>
        <w:pStyle w:val="ListParagraph"/>
        <w:numPr>
          <w:ilvl w:val="0"/>
          <w:numId w:val="1"/>
        </w:numPr>
      </w:pPr>
      <w:r>
        <w:t>Register a new ROL user in RM.</w:t>
      </w:r>
      <w:r w:rsidR="003B4998">
        <w:t xml:space="preserve"> </w:t>
      </w:r>
    </w:p>
    <w:p w:rsidR="0086195C" w:rsidRDefault="0086195C" w:rsidP="005C01EF">
      <w:pPr>
        <w:pStyle w:val="ListParagraph"/>
        <w:numPr>
          <w:ilvl w:val="1"/>
          <w:numId w:val="1"/>
        </w:numPr>
      </w:pPr>
      <w:r>
        <w:t xml:space="preserve">Navigate to </w:t>
      </w:r>
      <w:hyperlink r:id="rId7" w:history="1">
        <w:r w:rsidRPr="0045152A">
          <w:rPr>
            <w:rStyle w:val="Hyperlink"/>
          </w:rPr>
          <w:t>http://localhost/support/</w:t>
        </w:r>
      </w:hyperlink>
      <w:r>
        <w:t xml:space="preserve"> in </w:t>
      </w:r>
      <w:r w:rsidRPr="001D5C93">
        <w:rPr>
          <w:b/>
        </w:rPr>
        <w:t>Internet Explorer</w:t>
      </w:r>
    </w:p>
    <w:p w:rsidR="0086195C" w:rsidRDefault="0086195C" w:rsidP="005C01EF">
      <w:pPr>
        <w:pStyle w:val="ListParagraph"/>
        <w:numPr>
          <w:ilvl w:val="2"/>
          <w:numId w:val="1"/>
        </w:numPr>
      </w:pPr>
      <w:r w:rsidRPr="007A6F33">
        <w:rPr>
          <w:b/>
        </w:rPr>
        <w:t>User ID:</w:t>
      </w:r>
      <w:r>
        <w:t xml:space="preserve"> admin</w:t>
      </w:r>
    </w:p>
    <w:p w:rsidR="0086195C" w:rsidRDefault="0086195C" w:rsidP="005C01EF">
      <w:pPr>
        <w:pStyle w:val="ListParagraph"/>
        <w:numPr>
          <w:ilvl w:val="2"/>
          <w:numId w:val="1"/>
        </w:numPr>
      </w:pPr>
      <w:r w:rsidRPr="007A6F33">
        <w:rPr>
          <w:b/>
        </w:rPr>
        <w:t>PIN:</w:t>
      </w:r>
      <w:r>
        <w:t xml:space="preserve"> 123456</w:t>
      </w:r>
    </w:p>
    <w:p w:rsidR="0086195C" w:rsidRDefault="0086195C" w:rsidP="005C01EF">
      <w:pPr>
        <w:pStyle w:val="ListParagraph"/>
        <w:numPr>
          <w:ilvl w:val="2"/>
          <w:numId w:val="1"/>
        </w:numPr>
      </w:pPr>
      <w:r>
        <w:t xml:space="preserve">Click </w:t>
      </w:r>
      <w:r w:rsidRPr="007A6F33">
        <w:rPr>
          <w:b/>
        </w:rPr>
        <w:t>Verify</w:t>
      </w:r>
      <w:r w:rsidR="007A6F33" w:rsidRPr="007A6F33">
        <w:t>.</w:t>
      </w:r>
    </w:p>
    <w:p w:rsidR="0086195C" w:rsidRDefault="0086195C" w:rsidP="005C01EF">
      <w:pPr>
        <w:pStyle w:val="ListParagraph"/>
        <w:numPr>
          <w:ilvl w:val="2"/>
          <w:numId w:val="1"/>
        </w:numPr>
      </w:pPr>
      <w:r>
        <w:t xml:space="preserve">Click </w:t>
      </w:r>
      <w:r w:rsidRPr="007A6F33">
        <w:rPr>
          <w:b/>
        </w:rPr>
        <w:t>Continue</w:t>
      </w:r>
      <w:r>
        <w:t>.</w:t>
      </w:r>
    </w:p>
    <w:p w:rsidR="0086195C" w:rsidRDefault="0086195C" w:rsidP="005C01EF">
      <w:pPr>
        <w:pStyle w:val="ListParagraph"/>
        <w:numPr>
          <w:ilvl w:val="1"/>
          <w:numId w:val="1"/>
        </w:numPr>
      </w:pPr>
      <w:r>
        <w:t xml:space="preserve">Click </w:t>
      </w:r>
      <w:r w:rsidRPr="002F07E7">
        <w:rPr>
          <w:b/>
        </w:rPr>
        <w:t>Custom</w:t>
      </w:r>
      <w:r>
        <w:t>.</w:t>
      </w:r>
    </w:p>
    <w:p w:rsidR="0086195C" w:rsidRDefault="0086195C" w:rsidP="005C01EF">
      <w:pPr>
        <w:pStyle w:val="ListParagraph"/>
        <w:numPr>
          <w:ilvl w:val="1"/>
          <w:numId w:val="1"/>
        </w:numPr>
      </w:pPr>
      <w:r>
        <w:t xml:space="preserve">Click </w:t>
      </w:r>
      <w:r w:rsidRPr="002F07E7">
        <w:rPr>
          <w:b/>
        </w:rPr>
        <w:t>Retail Online Banking</w:t>
      </w:r>
      <w:r w:rsidR="005C01EF">
        <w:t>.</w:t>
      </w:r>
    </w:p>
    <w:p w:rsidR="005C01EF" w:rsidRDefault="005C01EF" w:rsidP="005C01EF">
      <w:pPr>
        <w:pStyle w:val="ListParagraph"/>
        <w:numPr>
          <w:ilvl w:val="1"/>
          <w:numId w:val="1"/>
        </w:numPr>
      </w:pPr>
      <w:r>
        <w:t xml:space="preserve">Click </w:t>
      </w:r>
      <w:r w:rsidRPr="00717AF2">
        <w:rPr>
          <w:b/>
        </w:rPr>
        <w:t>“Delete Customer”.</w:t>
      </w:r>
      <w:r>
        <w:t xml:space="preserve"> Yes, this is used for both adding and deleting.</w:t>
      </w:r>
    </w:p>
    <w:p w:rsidR="00FF684C" w:rsidRDefault="003B4998" w:rsidP="005C01EF">
      <w:pPr>
        <w:pStyle w:val="ListParagraph"/>
        <w:numPr>
          <w:ilvl w:val="2"/>
          <w:numId w:val="1"/>
        </w:numPr>
      </w:pPr>
      <w:r>
        <w:t>Y</w:t>
      </w:r>
      <w:r w:rsidR="005C01EF">
        <w:t xml:space="preserve">ou can try one of the following for </w:t>
      </w:r>
      <w:r w:rsidR="005C01EF" w:rsidRPr="00597210">
        <w:rPr>
          <w:b/>
        </w:rPr>
        <w:t>“User ID:”</w:t>
      </w:r>
    </w:p>
    <w:p w:rsidR="0054245B" w:rsidRDefault="0054245B" w:rsidP="005C01EF">
      <w:pPr>
        <w:pStyle w:val="ListParagraph"/>
        <w:numPr>
          <w:ilvl w:val="3"/>
          <w:numId w:val="1"/>
        </w:numPr>
      </w:pPr>
      <w:r>
        <w:t>kmckinney1</w:t>
      </w:r>
    </w:p>
    <w:p w:rsidR="0054245B" w:rsidRDefault="0054245B" w:rsidP="005C01EF">
      <w:pPr>
        <w:pStyle w:val="ListParagraph"/>
        <w:numPr>
          <w:ilvl w:val="3"/>
          <w:numId w:val="1"/>
        </w:numPr>
      </w:pPr>
      <w:r>
        <w:t>mittens0</w:t>
      </w:r>
    </w:p>
    <w:p w:rsidR="0054245B" w:rsidRPr="0054245B" w:rsidRDefault="0054245B" w:rsidP="005C01EF">
      <w:pPr>
        <w:pStyle w:val="ListParagraph"/>
        <w:numPr>
          <w:ilvl w:val="3"/>
          <w:numId w:val="1"/>
        </w:numPr>
        <w:rPr>
          <w:b/>
        </w:rPr>
      </w:pPr>
      <w:r w:rsidRPr="0054245B">
        <w:rPr>
          <w:b/>
        </w:rPr>
        <w:t>mthomas1</w:t>
      </w:r>
      <w:r>
        <w:t xml:space="preserve"> -&gt; </w:t>
      </w:r>
      <w:proofErr w:type="gramStart"/>
      <w:r>
        <w:t>This</w:t>
      </w:r>
      <w:proofErr w:type="gramEnd"/>
      <w:r>
        <w:t xml:space="preserve"> one worked for me.</w:t>
      </w:r>
    </w:p>
    <w:p w:rsidR="0054245B" w:rsidRDefault="0054245B" w:rsidP="005C01EF">
      <w:pPr>
        <w:pStyle w:val="ListParagraph"/>
        <w:numPr>
          <w:ilvl w:val="3"/>
          <w:numId w:val="1"/>
        </w:numPr>
      </w:pPr>
      <w:r>
        <w:t>toptest15</w:t>
      </w:r>
    </w:p>
    <w:p w:rsidR="0054245B" w:rsidRDefault="0054245B" w:rsidP="005C01EF">
      <w:pPr>
        <w:pStyle w:val="ListParagraph"/>
        <w:numPr>
          <w:ilvl w:val="3"/>
          <w:numId w:val="1"/>
        </w:numPr>
      </w:pPr>
      <w:r>
        <w:t>toptest21</w:t>
      </w:r>
    </w:p>
    <w:p w:rsidR="0054245B" w:rsidRDefault="0054245B" w:rsidP="005C01EF">
      <w:pPr>
        <w:pStyle w:val="ListParagraph"/>
        <w:numPr>
          <w:ilvl w:val="3"/>
          <w:numId w:val="1"/>
        </w:numPr>
      </w:pPr>
      <w:r>
        <w:t>toptest37</w:t>
      </w:r>
    </w:p>
    <w:p w:rsidR="005C01EF" w:rsidRDefault="005C01EF" w:rsidP="005C01EF">
      <w:pPr>
        <w:pStyle w:val="ListParagraph"/>
        <w:numPr>
          <w:ilvl w:val="2"/>
          <w:numId w:val="1"/>
        </w:numPr>
      </w:pPr>
      <w:r w:rsidRPr="00597210">
        <w:rPr>
          <w:b/>
        </w:rPr>
        <w:t>Password</w:t>
      </w:r>
      <w:r>
        <w:t xml:space="preserve">: </w:t>
      </w:r>
      <w:proofErr w:type="spellStart"/>
      <w:r>
        <w:t>HuntingtonDefaultPin</w:t>
      </w:r>
      <w:proofErr w:type="spellEnd"/>
      <w:r>
        <w:t xml:space="preserve"> </w:t>
      </w:r>
      <w:r w:rsidRPr="00980A3E">
        <w:rPr>
          <w:i/>
        </w:rPr>
        <w:t>(do not change this!)</w:t>
      </w:r>
    </w:p>
    <w:p w:rsidR="005C01EF" w:rsidRDefault="005C01EF" w:rsidP="005C01EF">
      <w:pPr>
        <w:pStyle w:val="ListParagraph"/>
        <w:numPr>
          <w:ilvl w:val="2"/>
          <w:numId w:val="1"/>
        </w:numPr>
      </w:pPr>
      <w:r w:rsidRPr="00597210">
        <w:rPr>
          <w:b/>
        </w:rPr>
        <w:t>FI</w:t>
      </w:r>
      <w:r>
        <w:t>: Huntington</w:t>
      </w:r>
    </w:p>
    <w:p w:rsidR="00A54D77" w:rsidRDefault="005C01EF" w:rsidP="00A54D77">
      <w:pPr>
        <w:pStyle w:val="ListParagraph"/>
        <w:numPr>
          <w:ilvl w:val="2"/>
          <w:numId w:val="1"/>
        </w:numPr>
        <w:rPr>
          <w:ins w:id="4" w:author="John Riley" w:date="2013-03-05T15:21:00Z"/>
        </w:rPr>
      </w:pPr>
      <w:r>
        <w:t xml:space="preserve">Click </w:t>
      </w:r>
      <w:r w:rsidR="00597210" w:rsidRPr="00597210">
        <w:rPr>
          <w:b/>
        </w:rPr>
        <w:t>“</w:t>
      </w:r>
      <w:r w:rsidRPr="00597210">
        <w:rPr>
          <w:b/>
        </w:rPr>
        <w:t>Add User</w:t>
      </w:r>
      <w:r w:rsidR="00597210" w:rsidRPr="00597210">
        <w:rPr>
          <w:b/>
        </w:rPr>
        <w:t>”</w:t>
      </w:r>
      <w:r w:rsidR="00597210">
        <w:t>.</w:t>
      </w:r>
    </w:p>
    <w:p w:rsidR="00A54D77" w:rsidRDefault="00A54D77" w:rsidP="00A54D77">
      <w:pPr>
        <w:pStyle w:val="ListParagraph"/>
        <w:ind w:left="2160"/>
        <w:rPr>
          <w:ins w:id="5" w:author="John Riley" w:date="2013-03-05T15:21:00Z"/>
        </w:rPr>
        <w:pPrChange w:id="6" w:author="John Riley" w:date="2013-03-05T15:21:00Z">
          <w:pPr>
            <w:pStyle w:val="ListParagraph"/>
            <w:numPr>
              <w:ilvl w:val="2"/>
              <w:numId w:val="1"/>
            </w:numPr>
            <w:ind w:left="2160" w:hanging="180"/>
          </w:pPr>
        </w:pPrChange>
      </w:pPr>
    </w:p>
    <w:p w:rsidR="00A54D77" w:rsidRDefault="00A54D77" w:rsidP="00A54D77">
      <w:pPr>
        <w:rPr>
          <w:ins w:id="7" w:author="John Riley" w:date="2013-03-05T15:20:00Z"/>
        </w:rPr>
        <w:pPrChange w:id="8" w:author="John Riley" w:date="2013-03-05T15:21:00Z">
          <w:pPr>
            <w:pStyle w:val="ListParagraph"/>
            <w:numPr>
              <w:ilvl w:val="2"/>
              <w:numId w:val="1"/>
            </w:numPr>
            <w:ind w:left="2160" w:hanging="180"/>
          </w:pPr>
        </w:pPrChange>
      </w:pPr>
      <w:ins w:id="9" w:author="John Riley" w:date="2013-03-05T15:20:00Z">
        <w:r>
          <w:t>Note that if you get “A database error occurred</w:t>
        </w:r>
      </w:ins>
      <w:ins w:id="10" w:author="John Riley" w:date="2013-03-05T15:21:00Z">
        <w:r>
          <w:t>” after you click Add User, then this most likely means that the user already exists (duplicate key error).  If this happens, then you will need to delete one of the users from the list and then re-add.</w:t>
        </w:r>
      </w:ins>
      <w:bookmarkStart w:id="11" w:name="_GoBack"/>
      <w:bookmarkEnd w:id="11"/>
    </w:p>
    <w:p w:rsidR="00A54D77" w:rsidRDefault="00A54D77" w:rsidP="00A54D77">
      <w:pPr>
        <w:pPrChange w:id="12" w:author="John Riley" w:date="2013-03-05T15:20:00Z">
          <w:pPr>
            <w:pStyle w:val="ListParagraph"/>
            <w:numPr>
              <w:ilvl w:val="2"/>
              <w:numId w:val="1"/>
            </w:numPr>
            <w:ind w:left="2160" w:hanging="180"/>
          </w:pPr>
        </w:pPrChange>
      </w:pPr>
    </w:p>
    <w:p w:rsidR="005C01EF" w:rsidRDefault="005C01EF" w:rsidP="005C01EF">
      <w:pPr>
        <w:pStyle w:val="ListParagraph"/>
        <w:numPr>
          <w:ilvl w:val="0"/>
          <w:numId w:val="1"/>
        </w:numPr>
      </w:pPr>
      <w:r>
        <w:t xml:space="preserve">Open and build the </w:t>
      </w:r>
      <w:r w:rsidRPr="000165A4">
        <w:rPr>
          <w:b/>
        </w:rPr>
        <w:t>OnlineBanking_Retail_UI_BUILD.sln</w:t>
      </w:r>
      <w:r>
        <w:t xml:space="preserve"> solution in Visual Studio.</w:t>
      </w:r>
    </w:p>
    <w:p w:rsidR="005C01EF" w:rsidRDefault="005C01EF" w:rsidP="005C01EF">
      <w:pPr>
        <w:pStyle w:val="ListParagraph"/>
        <w:numPr>
          <w:ilvl w:val="1"/>
          <w:numId w:val="1"/>
        </w:numPr>
      </w:pPr>
      <w:r>
        <w:t xml:space="preserve">Right click on the </w:t>
      </w:r>
      <w:r>
        <w:rPr>
          <w:b/>
        </w:rPr>
        <w:t>Retail</w:t>
      </w:r>
      <w:r>
        <w:t xml:space="preserve"> Visual Studio project and select </w:t>
      </w:r>
      <w:r w:rsidRPr="004E4139">
        <w:rPr>
          <w:b/>
        </w:rPr>
        <w:t xml:space="preserve">“Set as </w:t>
      </w:r>
      <w:proofErr w:type="spellStart"/>
      <w:r w:rsidRPr="004E4139">
        <w:rPr>
          <w:b/>
        </w:rPr>
        <w:t>StartUp</w:t>
      </w:r>
      <w:proofErr w:type="spellEnd"/>
      <w:r w:rsidRPr="004E4139">
        <w:rPr>
          <w:b/>
        </w:rPr>
        <w:t xml:space="preserve"> project”</w:t>
      </w:r>
      <w:r>
        <w:t>.</w:t>
      </w:r>
    </w:p>
    <w:p w:rsidR="005C01EF" w:rsidRDefault="005C01EF" w:rsidP="005C01EF">
      <w:pPr>
        <w:pStyle w:val="ListParagraph"/>
        <w:numPr>
          <w:ilvl w:val="1"/>
          <w:numId w:val="1"/>
        </w:numPr>
      </w:pPr>
      <w:r>
        <w:t xml:space="preserve">Press </w:t>
      </w:r>
      <w:r w:rsidRPr="007B57EC">
        <w:rPr>
          <w:b/>
        </w:rPr>
        <w:t>Ctrl + F5</w:t>
      </w:r>
      <w:r>
        <w:t xml:space="preserve"> to run the application without debugging. If you want to debug, press </w:t>
      </w:r>
      <w:r w:rsidRPr="007B57EC">
        <w:rPr>
          <w:b/>
        </w:rPr>
        <w:t>F5</w:t>
      </w:r>
      <w:r>
        <w:t xml:space="preserve"> instead or </w:t>
      </w:r>
      <w:r w:rsidRPr="007B57EC">
        <w:rPr>
          <w:b/>
        </w:rPr>
        <w:t>F1</w:t>
      </w:r>
      <w:r>
        <w:t xml:space="preserve"> if you need help. I can also Google it for you.</w:t>
      </w:r>
      <w:r w:rsidR="007B57EC">
        <w:t xml:space="preserve"> You should know these shortcuts anyway.</w:t>
      </w:r>
    </w:p>
    <w:p w:rsidR="000076DF" w:rsidRDefault="000076DF" w:rsidP="005C01EF">
      <w:pPr>
        <w:pStyle w:val="ListParagraph"/>
        <w:numPr>
          <w:ilvl w:val="1"/>
          <w:numId w:val="1"/>
        </w:numPr>
      </w:pPr>
      <w:r>
        <w:t>Wait…</w:t>
      </w:r>
    </w:p>
    <w:p w:rsidR="000076DF" w:rsidRDefault="000076DF" w:rsidP="005C01EF">
      <w:pPr>
        <w:pStyle w:val="ListParagraph"/>
        <w:numPr>
          <w:ilvl w:val="1"/>
          <w:numId w:val="1"/>
        </w:numPr>
      </w:pPr>
      <w:r>
        <w:t>Wait a little longer…</w:t>
      </w:r>
    </w:p>
    <w:p w:rsidR="005C01EF" w:rsidRDefault="000076DF" w:rsidP="005C01EF">
      <w:pPr>
        <w:pStyle w:val="ListParagraph"/>
        <w:numPr>
          <w:ilvl w:val="1"/>
          <w:numId w:val="1"/>
        </w:numPr>
      </w:pPr>
      <w:r>
        <w:t>Lo</w:t>
      </w:r>
      <w:r w:rsidR="005C01EF">
        <w:t xml:space="preserve"> and behold… Retail Online Banking is running locally!</w:t>
      </w:r>
    </w:p>
    <w:p w:rsidR="00C60F1D" w:rsidRDefault="00C60F1D" w:rsidP="00C60F1D">
      <w:pPr>
        <w:ind w:left="1440"/>
      </w:pPr>
      <w:r>
        <w:rPr>
          <w:noProof/>
        </w:rPr>
        <w:lastRenderedPageBreak/>
        <w:drawing>
          <wp:inline distT="0" distB="0" distL="0" distR="0" wp14:anchorId="24FF868C" wp14:editId="79D95CB5">
            <wp:extent cx="3351388" cy="1728686"/>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1388" cy="1728686"/>
                    </a:xfrm>
                    <a:prstGeom prst="rect">
                      <a:avLst/>
                    </a:prstGeom>
                  </pic:spPr>
                </pic:pic>
              </a:graphicData>
            </a:graphic>
          </wp:inline>
        </w:drawing>
      </w:r>
    </w:p>
    <w:p w:rsidR="005C01EF" w:rsidRDefault="005C01EF" w:rsidP="005C01EF">
      <w:pPr>
        <w:pStyle w:val="ListParagraph"/>
        <w:numPr>
          <w:ilvl w:val="0"/>
          <w:numId w:val="1"/>
        </w:numPr>
      </w:pPr>
      <w:r>
        <w:t>Log in to ROL:</w:t>
      </w:r>
    </w:p>
    <w:p w:rsidR="005C01EF" w:rsidRDefault="00C60F1D" w:rsidP="00FF684C">
      <w:pPr>
        <w:pStyle w:val="ListParagraph"/>
        <w:numPr>
          <w:ilvl w:val="1"/>
          <w:numId w:val="1"/>
        </w:numPr>
      </w:pPr>
      <w:r w:rsidRPr="00C60F1D">
        <w:rPr>
          <w:b/>
        </w:rPr>
        <w:t>Username</w:t>
      </w:r>
      <w:r>
        <w:t xml:space="preserve">: </w:t>
      </w:r>
      <w:r w:rsidR="005C01EF">
        <w:t xml:space="preserve">Enter User ID you created in Step </w:t>
      </w:r>
      <w:r w:rsidR="00025BEB">
        <w:t>8</w:t>
      </w:r>
      <w:r>
        <w:t>.</w:t>
      </w:r>
    </w:p>
    <w:p w:rsidR="00FF684C" w:rsidRDefault="00C60F1D" w:rsidP="00FF684C">
      <w:pPr>
        <w:pStyle w:val="ListParagraph"/>
        <w:numPr>
          <w:ilvl w:val="1"/>
          <w:numId w:val="1"/>
        </w:numPr>
      </w:pPr>
      <w:r w:rsidRPr="00C60F1D">
        <w:rPr>
          <w:b/>
        </w:rPr>
        <w:t>Password:</w:t>
      </w:r>
      <w:r>
        <w:t xml:space="preserve"> </w:t>
      </w:r>
      <w:r w:rsidR="00FF684C">
        <w:t xml:space="preserve">ROL’s password convention </w:t>
      </w:r>
      <w:r w:rsidR="005C01EF">
        <w:t xml:space="preserve">for development </w:t>
      </w:r>
      <w:r w:rsidR="00FF684C">
        <w:t xml:space="preserve">is </w:t>
      </w:r>
      <w:r w:rsidR="00FF684C" w:rsidRPr="00A60AC8">
        <w:rPr>
          <w:b/>
        </w:rPr>
        <w:t>“12341234a”</w:t>
      </w:r>
      <w:r w:rsidR="00A60AC8">
        <w:t>, without the quotes, as you know…</w:t>
      </w:r>
    </w:p>
    <w:p w:rsidR="00C60F1D" w:rsidRDefault="00C60F1D" w:rsidP="00FF684C">
      <w:pPr>
        <w:pStyle w:val="ListParagraph"/>
        <w:numPr>
          <w:ilvl w:val="1"/>
          <w:numId w:val="1"/>
        </w:numPr>
      </w:pPr>
      <w:r>
        <w:t>If you are challenged…</w:t>
      </w:r>
    </w:p>
    <w:p w:rsidR="001B2B05" w:rsidRDefault="0054245B" w:rsidP="00C60F1D">
      <w:pPr>
        <w:pStyle w:val="ListParagraph"/>
        <w:numPr>
          <w:ilvl w:val="2"/>
          <w:numId w:val="1"/>
        </w:numPr>
      </w:pPr>
      <w:r>
        <w:t>IA (intelligent authentication) in “</w:t>
      </w:r>
      <w:r w:rsidR="00C07A73">
        <w:t>development</w:t>
      </w:r>
      <w:r>
        <w:t xml:space="preserve">” mode is the last word </w:t>
      </w:r>
      <w:r w:rsidR="001B2B05">
        <w:t>of the challenge. For example:</w:t>
      </w:r>
    </w:p>
    <w:p w:rsidR="001B2B05" w:rsidRDefault="0054245B" w:rsidP="00C60F1D">
      <w:pPr>
        <w:pStyle w:val="ListParagraph"/>
        <w:numPr>
          <w:ilvl w:val="3"/>
          <w:numId w:val="1"/>
        </w:numPr>
      </w:pPr>
      <w:r w:rsidRPr="001B2B05">
        <w:rPr>
          <w:i/>
        </w:rPr>
        <w:t>“What if your favorite band?”</w:t>
      </w:r>
    </w:p>
    <w:p w:rsidR="0054245B" w:rsidRDefault="001B2B05" w:rsidP="00C60F1D">
      <w:pPr>
        <w:pStyle w:val="ListParagraph"/>
        <w:numPr>
          <w:ilvl w:val="3"/>
          <w:numId w:val="1"/>
        </w:numPr>
      </w:pPr>
      <w:r>
        <w:t>E</w:t>
      </w:r>
      <w:r w:rsidR="0054245B">
        <w:t>nter “band”.</w:t>
      </w:r>
    </w:p>
    <w:p w:rsidR="00C60F1D" w:rsidRDefault="00C60F1D" w:rsidP="00C60F1D">
      <w:pPr>
        <w:pStyle w:val="ListParagraph"/>
        <w:numPr>
          <w:ilvl w:val="1"/>
          <w:numId w:val="1"/>
        </w:numPr>
      </w:pPr>
      <w:r>
        <w:t>After successfully being challenged or logged in, you should now see the Accounts Overview page.</w:t>
      </w:r>
    </w:p>
    <w:p w:rsidR="00C60F1D" w:rsidRDefault="00C60F1D" w:rsidP="00C60F1D">
      <w:pPr>
        <w:ind w:left="1980"/>
      </w:pPr>
      <w:r>
        <w:rPr>
          <w:noProof/>
        </w:rPr>
        <w:lastRenderedPageBreak/>
        <w:drawing>
          <wp:inline distT="0" distB="0" distL="0" distR="0" wp14:anchorId="4C49A14D" wp14:editId="46CA7C2A">
            <wp:extent cx="3755749" cy="52203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9796" cy="5225972"/>
                    </a:xfrm>
                    <a:prstGeom prst="rect">
                      <a:avLst/>
                    </a:prstGeom>
                  </pic:spPr>
                </pic:pic>
              </a:graphicData>
            </a:graphic>
          </wp:inline>
        </w:drawing>
      </w:r>
    </w:p>
    <w:p w:rsidR="00C60F1D" w:rsidRDefault="00C60F1D" w:rsidP="00C60F1D"/>
    <w:p w:rsidR="0054245B" w:rsidRDefault="0054245B" w:rsidP="00BB583A">
      <w:pPr>
        <w:pStyle w:val="Heading2"/>
      </w:pPr>
      <w:r>
        <w:t>Notes:</w:t>
      </w:r>
    </w:p>
    <w:p w:rsidR="0054245B" w:rsidRDefault="0054245B" w:rsidP="0054245B">
      <w:pPr>
        <w:pStyle w:val="ListParagraph"/>
        <w:numPr>
          <w:ilvl w:val="0"/>
          <w:numId w:val="2"/>
        </w:numPr>
      </w:pPr>
      <w:r>
        <w:t xml:space="preserve">Tip from Jeremy Simmons: WESB clients log to </w:t>
      </w:r>
      <w:proofErr w:type="spellStart"/>
      <w:r>
        <w:t>VoyagerHuntingtonCustom.HNBLog</w:t>
      </w:r>
      <w:proofErr w:type="spellEnd"/>
      <w:r>
        <w:t xml:space="preserve">. If you get SSL/TLS errors, try getting the WESB URL from the </w:t>
      </w:r>
      <w:proofErr w:type="spellStart"/>
      <w:r>
        <w:t>Web.config</w:t>
      </w:r>
      <w:proofErr w:type="spellEnd"/>
      <w:r>
        <w:t xml:space="preserve"> and entering it into Firefox. That will allow you to pull the certificate when you add an exception. Then install into the following store when prompted: </w:t>
      </w:r>
    </w:p>
    <w:p w:rsidR="0054245B" w:rsidRDefault="0054245B" w:rsidP="0054245B">
      <w:pPr>
        <w:pStyle w:val="ListParagraph"/>
        <w:numPr>
          <w:ilvl w:val="1"/>
          <w:numId w:val="2"/>
        </w:numPr>
      </w:pPr>
      <w:r>
        <w:t>(check "Show physical stores")trusted root certification authorities -&gt; Local Computer</w:t>
      </w:r>
    </w:p>
    <w:p w:rsidR="004C6672" w:rsidRDefault="004C6672" w:rsidP="004C6672">
      <w:pPr>
        <w:pStyle w:val="ListParagraph"/>
        <w:numPr>
          <w:ilvl w:val="0"/>
          <w:numId w:val="2"/>
        </w:numPr>
      </w:pPr>
      <w:r>
        <w:t xml:space="preserve">ROL relies heavily on Voyager and WESB services. All user names are stored in the mainframe, as opposed to </w:t>
      </w:r>
      <w:proofErr w:type="spellStart"/>
      <w:r>
        <w:t>CommonInfo</w:t>
      </w:r>
      <w:proofErr w:type="spellEnd"/>
      <w:r>
        <w:t xml:space="preserve"> for Business Online. Be careful when you make changes to a user account as it can affect other developers who use it.</w:t>
      </w:r>
    </w:p>
    <w:p w:rsidR="00A54D77" w:rsidRDefault="00A54D77" w:rsidP="00A54D77">
      <w:pPr>
        <w:pStyle w:val="ListParagraph"/>
        <w:numPr>
          <w:ilvl w:val="0"/>
          <w:numId w:val="2"/>
        </w:numPr>
      </w:pPr>
      <w:ins w:id="13" w:author="John Riley" w:date="2013-03-05T15:15:00Z">
        <w:r>
          <w:t xml:space="preserve">If you get an error when building Business HI saying that a reference to </w:t>
        </w:r>
        <w:r w:rsidRPr="00A54D77">
          <w:t>Huntington.OnlineBanking.Business.UI.Models.dll</w:t>
        </w:r>
        <w:r>
          <w:t xml:space="preserve"> was not found, you will need to build the Business UI before building the Business HI.</w:t>
        </w:r>
      </w:ins>
    </w:p>
    <w:sectPr w:rsidR="00A5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864F6"/>
    <w:multiLevelType w:val="hybridMultilevel"/>
    <w:tmpl w:val="01F6A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70EFA"/>
    <w:multiLevelType w:val="hybridMultilevel"/>
    <w:tmpl w:val="89BC9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870"/>
    <w:rsid w:val="000076DF"/>
    <w:rsid w:val="00012C76"/>
    <w:rsid w:val="000165A4"/>
    <w:rsid w:val="00025BEB"/>
    <w:rsid w:val="00070521"/>
    <w:rsid w:val="001955E0"/>
    <w:rsid w:val="001B2B05"/>
    <w:rsid w:val="001D0330"/>
    <w:rsid w:val="001D5C93"/>
    <w:rsid w:val="002D714C"/>
    <w:rsid w:val="002F07E7"/>
    <w:rsid w:val="003718C5"/>
    <w:rsid w:val="003B00BC"/>
    <w:rsid w:val="003B4998"/>
    <w:rsid w:val="00431699"/>
    <w:rsid w:val="0044680C"/>
    <w:rsid w:val="00496232"/>
    <w:rsid w:val="004C6672"/>
    <w:rsid w:val="004E4139"/>
    <w:rsid w:val="00504F07"/>
    <w:rsid w:val="0054245B"/>
    <w:rsid w:val="00546FDB"/>
    <w:rsid w:val="00597210"/>
    <w:rsid w:val="005C01EF"/>
    <w:rsid w:val="005C1D77"/>
    <w:rsid w:val="0064762D"/>
    <w:rsid w:val="00653DFE"/>
    <w:rsid w:val="0068270D"/>
    <w:rsid w:val="006C400A"/>
    <w:rsid w:val="006E0884"/>
    <w:rsid w:val="006E79D9"/>
    <w:rsid w:val="006F717C"/>
    <w:rsid w:val="00717AF2"/>
    <w:rsid w:val="007A6F33"/>
    <w:rsid w:val="007B57EC"/>
    <w:rsid w:val="00822DCF"/>
    <w:rsid w:val="0086195C"/>
    <w:rsid w:val="00942759"/>
    <w:rsid w:val="009535A8"/>
    <w:rsid w:val="00980A3E"/>
    <w:rsid w:val="00995334"/>
    <w:rsid w:val="009D4337"/>
    <w:rsid w:val="00A54D77"/>
    <w:rsid w:val="00A60AC8"/>
    <w:rsid w:val="00AA5D7B"/>
    <w:rsid w:val="00AB0126"/>
    <w:rsid w:val="00AC5F86"/>
    <w:rsid w:val="00B40467"/>
    <w:rsid w:val="00B57444"/>
    <w:rsid w:val="00B703F8"/>
    <w:rsid w:val="00BB583A"/>
    <w:rsid w:val="00C00824"/>
    <w:rsid w:val="00C01E54"/>
    <w:rsid w:val="00C07A73"/>
    <w:rsid w:val="00C15870"/>
    <w:rsid w:val="00C60F1D"/>
    <w:rsid w:val="00C83678"/>
    <w:rsid w:val="00CB7450"/>
    <w:rsid w:val="00DD4704"/>
    <w:rsid w:val="00EB6B5B"/>
    <w:rsid w:val="00F35765"/>
    <w:rsid w:val="00F4658F"/>
    <w:rsid w:val="00FF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5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870"/>
    <w:pPr>
      <w:ind w:left="720"/>
      <w:contextualSpacing/>
    </w:pPr>
  </w:style>
  <w:style w:type="character" w:styleId="Hyperlink">
    <w:name w:val="Hyperlink"/>
    <w:basedOn w:val="DefaultParagraphFont"/>
    <w:uiPriority w:val="99"/>
    <w:unhideWhenUsed/>
    <w:rsid w:val="00AC5F86"/>
    <w:rPr>
      <w:color w:val="0000FF" w:themeColor="hyperlink"/>
      <w:u w:val="single"/>
    </w:rPr>
  </w:style>
  <w:style w:type="paragraph" w:styleId="BalloonText">
    <w:name w:val="Balloon Text"/>
    <w:basedOn w:val="Normal"/>
    <w:link w:val="BalloonTextChar"/>
    <w:uiPriority w:val="99"/>
    <w:semiHidden/>
    <w:unhideWhenUsed/>
    <w:rsid w:val="00AC5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86"/>
    <w:rPr>
      <w:rFonts w:ascii="Tahoma" w:hAnsi="Tahoma" w:cs="Tahoma"/>
      <w:sz w:val="16"/>
      <w:szCs w:val="16"/>
    </w:rPr>
  </w:style>
  <w:style w:type="paragraph" w:styleId="Title">
    <w:name w:val="Title"/>
    <w:basedOn w:val="Normal"/>
    <w:next w:val="Normal"/>
    <w:link w:val="TitleChar"/>
    <w:uiPriority w:val="10"/>
    <w:qFormat/>
    <w:rsid w:val="00AA5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D7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B583A"/>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A54D77"/>
    <w:pPr>
      <w:spacing w:after="0" w:line="240" w:lineRule="auto"/>
    </w:pPr>
  </w:style>
  <w:style w:type="character" w:styleId="CommentReference">
    <w:name w:val="annotation reference"/>
    <w:basedOn w:val="DefaultParagraphFont"/>
    <w:uiPriority w:val="99"/>
    <w:semiHidden/>
    <w:unhideWhenUsed/>
    <w:rsid w:val="00A54D77"/>
    <w:rPr>
      <w:sz w:val="16"/>
      <w:szCs w:val="16"/>
    </w:rPr>
  </w:style>
  <w:style w:type="paragraph" w:styleId="CommentText">
    <w:name w:val="annotation text"/>
    <w:basedOn w:val="Normal"/>
    <w:link w:val="CommentTextChar"/>
    <w:uiPriority w:val="99"/>
    <w:semiHidden/>
    <w:unhideWhenUsed/>
    <w:rsid w:val="00A54D77"/>
    <w:pPr>
      <w:spacing w:line="240" w:lineRule="auto"/>
    </w:pPr>
    <w:rPr>
      <w:sz w:val="20"/>
      <w:szCs w:val="20"/>
    </w:rPr>
  </w:style>
  <w:style w:type="character" w:customStyle="1" w:styleId="CommentTextChar">
    <w:name w:val="Comment Text Char"/>
    <w:basedOn w:val="DefaultParagraphFont"/>
    <w:link w:val="CommentText"/>
    <w:uiPriority w:val="99"/>
    <w:semiHidden/>
    <w:rsid w:val="00A54D77"/>
    <w:rPr>
      <w:sz w:val="20"/>
      <w:szCs w:val="20"/>
    </w:rPr>
  </w:style>
  <w:style w:type="paragraph" w:styleId="CommentSubject">
    <w:name w:val="annotation subject"/>
    <w:basedOn w:val="CommentText"/>
    <w:next w:val="CommentText"/>
    <w:link w:val="CommentSubjectChar"/>
    <w:uiPriority w:val="99"/>
    <w:semiHidden/>
    <w:unhideWhenUsed/>
    <w:rsid w:val="00A54D77"/>
    <w:rPr>
      <w:b/>
      <w:bCs/>
    </w:rPr>
  </w:style>
  <w:style w:type="character" w:customStyle="1" w:styleId="CommentSubjectChar">
    <w:name w:val="Comment Subject Char"/>
    <w:basedOn w:val="CommentTextChar"/>
    <w:link w:val="CommentSubject"/>
    <w:uiPriority w:val="99"/>
    <w:semiHidden/>
    <w:rsid w:val="00A54D7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5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870"/>
    <w:pPr>
      <w:ind w:left="720"/>
      <w:contextualSpacing/>
    </w:pPr>
  </w:style>
  <w:style w:type="character" w:styleId="Hyperlink">
    <w:name w:val="Hyperlink"/>
    <w:basedOn w:val="DefaultParagraphFont"/>
    <w:uiPriority w:val="99"/>
    <w:unhideWhenUsed/>
    <w:rsid w:val="00AC5F86"/>
    <w:rPr>
      <w:color w:val="0000FF" w:themeColor="hyperlink"/>
      <w:u w:val="single"/>
    </w:rPr>
  </w:style>
  <w:style w:type="paragraph" w:styleId="BalloonText">
    <w:name w:val="Balloon Text"/>
    <w:basedOn w:val="Normal"/>
    <w:link w:val="BalloonTextChar"/>
    <w:uiPriority w:val="99"/>
    <w:semiHidden/>
    <w:unhideWhenUsed/>
    <w:rsid w:val="00AC5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86"/>
    <w:rPr>
      <w:rFonts w:ascii="Tahoma" w:hAnsi="Tahoma" w:cs="Tahoma"/>
      <w:sz w:val="16"/>
      <w:szCs w:val="16"/>
    </w:rPr>
  </w:style>
  <w:style w:type="paragraph" w:styleId="Title">
    <w:name w:val="Title"/>
    <w:basedOn w:val="Normal"/>
    <w:next w:val="Normal"/>
    <w:link w:val="TitleChar"/>
    <w:uiPriority w:val="10"/>
    <w:qFormat/>
    <w:rsid w:val="00AA5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D7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B583A"/>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A54D77"/>
    <w:pPr>
      <w:spacing w:after="0" w:line="240" w:lineRule="auto"/>
    </w:pPr>
  </w:style>
  <w:style w:type="character" w:styleId="CommentReference">
    <w:name w:val="annotation reference"/>
    <w:basedOn w:val="DefaultParagraphFont"/>
    <w:uiPriority w:val="99"/>
    <w:semiHidden/>
    <w:unhideWhenUsed/>
    <w:rsid w:val="00A54D77"/>
    <w:rPr>
      <w:sz w:val="16"/>
      <w:szCs w:val="16"/>
    </w:rPr>
  </w:style>
  <w:style w:type="paragraph" w:styleId="CommentText">
    <w:name w:val="annotation text"/>
    <w:basedOn w:val="Normal"/>
    <w:link w:val="CommentTextChar"/>
    <w:uiPriority w:val="99"/>
    <w:semiHidden/>
    <w:unhideWhenUsed/>
    <w:rsid w:val="00A54D77"/>
    <w:pPr>
      <w:spacing w:line="240" w:lineRule="auto"/>
    </w:pPr>
    <w:rPr>
      <w:sz w:val="20"/>
      <w:szCs w:val="20"/>
    </w:rPr>
  </w:style>
  <w:style w:type="character" w:customStyle="1" w:styleId="CommentTextChar">
    <w:name w:val="Comment Text Char"/>
    <w:basedOn w:val="DefaultParagraphFont"/>
    <w:link w:val="CommentText"/>
    <w:uiPriority w:val="99"/>
    <w:semiHidden/>
    <w:rsid w:val="00A54D77"/>
    <w:rPr>
      <w:sz w:val="20"/>
      <w:szCs w:val="20"/>
    </w:rPr>
  </w:style>
  <w:style w:type="paragraph" w:styleId="CommentSubject">
    <w:name w:val="annotation subject"/>
    <w:basedOn w:val="CommentText"/>
    <w:next w:val="CommentText"/>
    <w:link w:val="CommentSubjectChar"/>
    <w:uiPriority w:val="99"/>
    <w:semiHidden/>
    <w:unhideWhenUsed/>
    <w:rsid w:val="00A54D77"/>
    <w:rPr>
      <w:b/>
      <w:bCs/>
    </w:rPr>
  </w:style>
  <w:style w:type="character" w:customStyle="1" w:styleId="CommentSubjectChar">
    <w:name w:val="Comment Subject Char"/>
    <w:basedOn w:val="CommentTextChar"/>
    <w:link w:val="CommentSubject"/>
    <w:uiPriority w:val="99"/>
    <w:semiHidden/>
    <w:rsid w:val="00A54D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localhost/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cc753127%28v=ws.10%29.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Huntington National Bank</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J Vargas</dc:creator>
  <cp:lastModifiedBy>John Riley</cp:lastModifiedBy>
  <cp:revision>2</cp:revision>
  <dcterms:created xsi:type="dcterms:W3CDTF">2013-03-05T20:23:00Z</dcterms:created>
  <dcterms:modified xsi:type="dcterms:W3CDTF">2013-03-05T20:23:00Z</dcterms:modified>
</cp:coreProperties>
</file>